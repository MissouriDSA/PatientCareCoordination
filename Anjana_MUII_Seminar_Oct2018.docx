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63" w:rsidRPr="00E66B63" w:rsidRDefault="00E66B63">
      <w:pPr>
        <w:rPr>
          <w:b/>
          <w:u w:val="single"/>
        </w:rPr>
      </w:pPr>
      <w:r w:rsidRPr="00E66B63">
        <w:rPr>
          <w:b/>
          <w:u w:val="single"/>
        </w:rPr>
        <w:t>Title</w:t>
      </w:r>
    </w:p>
    <w:p w:rsidR="000C4398" w:rsidRPr="00E66B63" w:rsidRDefault="00545789" w:rsidP="000171CF">
      <w:pPr>
        <w:jc w:val="both"/>
      </w:pPr>
      <w:r>
        <w:t xml:space="preserve">Using </w:t>
      </w:r>
      <w:r w:rsidR="00577812" w:rsidRPr="00E66B63">
        <w:t xml:space="preserve">Social Network Analysis </w:t>
      </w:r>
      <w:bookmarkStart w:id="0" w:name="_GoBack"/>
      <w:bookmarkEnd w:id="0"/>
      <w:del w:id="1" w:author="Ramnath, Anjana (MU-Student)" w:date="2018-10-18T17:13:00Z">
        <w:r w:rsidR="00577812" w:rsidRPr="00E66B63" w:rsidDel="007A5CBB">
          <w:delText>and Nat</w:delText>
        </w:r>
      </w:del>
      <w:ins w:id="2" w:author="Jenny Bossaller" w:date="2018-10-18T12:08:00Z">
        <w:del w:id="3" w:author="Ramnath, Anjana (MU-Student)" w:date="2018-10-18T17:13:00Z">
          <w:r w:rsidR="00E6658D" w:rsidDel="007A5CBB">
            <w:delText>ural</w:delText>
          </w:r>
        </w:del>
      </w:ins>
      <w:del w:id="4" w:author="Ramnath, Anjana (MU-Student)" w:date="2018-10-18T17:13:00Z">
        <w:r w:rsidR="00577812" w:rsidRPr="00E66B63" w:rsidDel="007A5CBB">
          <w:delText xml:space="preserve">ional Language Processing </w:delText>
        </w:r>
      </w:del>
      <w:r w:rsidR="00577812" w:rsidRPr="00E66B63">
        <w:t xml:space="preserve">to Describe Communication Practices </w:t>
      </w:r>
      <w:r>
        <w:t>in Healthcare</w:t>
      </w:r>
      <w:r w:rsidR="000171CF">
        <w:t>.</w:t>
      </w:r>
    </w:p>
    <w:p w:rsidR="00577812" w:rsidRDefault="00577812" w:rsidP="000171CF">
      <w:pPr>
        <w:jc w:val="both"/>
      </w:pPr>
    </w:p>
    <w:p w:rsidR="00E66B63" w:rsidRPr="00E66B63" w:rsidRDefault="00E66B63" w:rsidP="000171CF">
      <w:pPr>
        <w:jc w:val="both"/>
        <w:rPr>
          <w:b/>
          <w:u w:val="single"/>
        </w:rPr>
      </w:pPr>
      <w:r w:rsidRPr="00E66B63">
        <w:rPr>
          <w:b/>
          <w:u w:val="single"/>
        </w:rPr>
        <w:t>Abstract</w:t>
      </w:r>
    </w:p>
    <w:p w:rsidR="00577812" w:rsidRDefault="00E66B63" w:rsidP="000171CF">
      <w:pPr>
        <w:jc w:val="both"/>
      </w:pPr>
      <w:r>
        <w:t xml:space="preserve">The Electronic Medical Record (EMR) serves different purposes including documentation of care and billing. </w:t>
      </w:r>
      <w:r w:rsidR="000013FC" w:rsidRPr="008562E8">
        <w:t xml:space="preserve">The EMR is used </w:t>
      </w:r>
      <w:ins w:id="5" w:author="Jenny Bossaller" w:date="2018-10-18T12:09:00Z">
        <w:r w:rsidR="00E6658D">
          <w:t>to</w:t>
        </w:r>
      </w:ins>
      <w:del w:id="6" w:author="Jenny Bossaller" w:date="2018-10-18T12:09:00Z">
        <w:r w:rsidR="000013FC" w:rsidDel="00E6658D">
          <w:delText>in</w:delText>
        </w:r>
      </w:del>
      <w:r w:rsidR="000013FC">
        <w:t xml:space="preserve"> </w:t>
      </w:r>
      <w:r w:rsidR="000013FC" w:rsidRPr="008562E8">
        <w:t xml:space="preserve">document care delivery, monitor ongoing clinical conditions, and </w:t>
      </w:r>
      <w:ins w:id="7" w:author="Jenny Bossaller" w:date="2018-10-18T12:09:00Z">
        <w:r w:rsidR="00E6658D">
          <w:t xml:space="preserve">it </w:t>
        </w:r>
      </w:ins>
      <w:r w:rsidR="000013FC">
        <w:t xml:space="preserve">is </w:t>
      </w:r>
      <w:ins w:id="8" w:author="Jenny Bossaller" w:date="2018-10-18T12:09:00Z">
        <w:r w:rsidR="00E6658D">
          <w:t xml:space="preserve">also </w:t>
        </w:r>
      </w:ins>
      <w:r w:rsidR="000013FC" w:rsidRPr="008562E8">
        <w:t xml:space="preserve">the repository of </w:t>
      </w:r>
      <w:r w:rsidR="000013FC">
        <w:t xml:space="preserve">the </w:t>
      </w:r>
      <w:r w:rsidR="000013FC" w:rsidRPr="008562E8">
        <w:t xml:space="preserve">patients’ healthcare story. </w:t>
      </w:r>
      <w:r>
        <w:t xml:space="preserve">Many people, including healthcare providers, nurses, social workers, therapists, office staff, and nurse care managers (known as the interdisciplinary team, or IDT) work together to deliver healthcare. </w:t>
      </w:r>
      <w:r w:rsidR="008562E8" w:rsidRPr="008562E8">
        <w:t xml:space="preserve">Members of the IDT </w:t>
      </w:r>
      <w:r w:rsidR="000013FC">
        <w:t>use</w:t>
      </w:r>
      <w:ins w:id="9" w:author="Jenny Bossaller" w:date="2018-10-18T12:10:00Z">
        <w:r w:rsidR="00E6658D">
          <w:t xml:space="preserve"> the</w:t>
        </w:r>
      </w:ins>
      <w:del w:id="10" w:author="Jenny Bossaller" w:date="2018-10-18T12:09:00Z">
        <w:r w:rsidR="008562E8" w:rsidRPr="008562E8" w:rsidDel="00E6658D">
          <w:delText xml:space="preserve"> </w:delText>
        </w:r>
        <w:r w:rsidR="00CA6C65" w:rsidDel="00E6658D">
          <w:delText>this</w:delText>
        </w:r>
      </w:del>
      <w:r w:rsidR="00CA6C65">
        <w:t xml:space="preserve"> </w:t>
      </w:r>
      <w:r w:rsidR="008562E8" w:rsidRPr="008562E8">
        <w:t>secure messaging</w:t>
      </w:r>
      <w:ins w:id="11" w:author="Jenny Bossaller" w:date="2018-10-18T12:10:00Z">
        <w:r w:rsidR="00E6658D">
          <w:t xml:space="preserve"> application “Message Center”</w:t>
        </w:r>
      </w:ins>
      <w:r w:rsidR="008562E8" w:rsidRPr="008562E8">
        <w:t xml:space="preserve"> via </w:t>
      </w:r>
      <w:r w:rsidR="00CA6C65">
        <w:t>the EMR</w:t>
      </w:r>
      <w:r w:rsidR="008562E8" w:rsidRPr="008562E8">
        <w:t xml:space="preserve"> to communicate with, and receive communication from, patients via eHealth (patient portal). </w:t>
      </w:r>
      <w:r w:rsidR="000013FC">
        <w:t>A</w:t>
      </w:r>
      <w:r w:rsidR="000013FC" w:rsidRPr="000013FC">
        <w:t xml:space="preserve">n essential part of care coordination is communication, </w:t>
      </w:r>
      <w:r w:rsidR="000013FC">
        <w:t>and an analysis of</w:t>
      </w:r>
      <w:r w:rsidR="000013FC" w:rsidRPr="000013FC">
        <w:t xml:space="preserve"> </w:t>
      </w:r>
      <w:r w:rsidR="000013FC">
        <w:t>s</w:t>
      </w:r>
      <w:r w:rsidR="000013FC" w:rsidRPr="000013FC">
        <w:t xml:space="preserve">ocial networks of </w:t>
      </w:r>
      <w:r w:rsidR="000013FC">
        <w:t>care providers</w:t>
      </w:r>
      <w:ins w:id="12" w:author="Jenny Bossaller" w:date="2018-10-18T12:10:00Z">
        <w:r w:rsidR="00E6658D">
          <w:t xml:space="preserve"> </w:t>
        </w:r>
      </w:ins>
      <w:del w:id="13" w:author="Jenny Bossaller" w:date="2018-10-18T12:10:00Z">
        <w:r w:rsidR="000013FC" w:rsidRPr="000013FC" w:rsidDel="00E6658D">
          <w:delText xml:space="preserve"> will </w:delText>
        </w:r>
      </w:del>
      <w:r w:rsidR="000013FC" w:rsidRPr="000013FC">
        <w:t>offer</w:t>
      </w:r>
      <w:ins w:id="14" w:author="Jenny Bossaller" w:date="2018-10-18T12:10:00Z">
        <w:r w:rsidR="00E6658D">
          <w:t>s</w:t>
        </w:r>
      </w:ins>
      <w:r w:rsidR="000013FC" w:rsidRPr="000013FC">
        <w:t xml:space="preserve"> insight into the complexity of care coordination.</w:t>
      </w:r>
      <w:r w:rsidR="000013FC">
        <w:t xml:space="preserve"> </w:t>
      </w:r>
      <w:r>
        <w:t xml:space="preserve">This research </w:t>
      </w:r>
      <w:ins w:id="15" w:author="Jenny Bossaller" w:date="2018-10-18T12:11:00Z">
        <w:r w:rsidR="00E6658D">
          <w:t>aims to describe</w:t>
        </w:r>
      </w:ins>
      <w:del w:id="16" w:author="Jenny Bossaller" w:date="2018-10-18T12:11:00Z">
        <w:r w:rsidDel="00E6658D">
          <w:delText>examines</w:delText>
        </w:r>
      </w:del>
      <w:r>
        <w:t xml:space="preserve"> how the </w:t>
      </w:r>
      <w:r w:rsidR="00CA6C65">
        <w:t>EMR</w:t>
      </w:r>
      <w:r>
        <w:t xml:space="preserve"> is used in primary care by </w:t>
      </w:r>
      <w:del w:id="17" w:author="Jenny Bossaller" w:date="2018-10-18T12:10:00Z">
        <w:r w:rsidR="00545789" w:rsidDel="00E6658D">
          <w:delText xml:space="preserve">these </w:delText>
        </w:r>
      </w:del>
      <w:r w:rsidR="00606528">
        <w:t xml:space="preserve">nurse </w:t>
      </w:r>
      <w:r w:rsidR="00545789">
        <w:t xml:space="preserve">care </w:t>
      </w:r>
      <w:r w:rsidR="00606528">
        <w:t>coordinators</w:t>
      </w:r>
      <w:ins w:id="18" w:author="Jenny Bossaller" w:date="2018-10-18T12:11:00Z">
        <w:r w:rsidR="00E6658D">
          <w:t xml:space="preserve"> and other actors</w:t>
        </w:r>
      </w:ins>
      <w:r>
        <w:t xml:space="preserve"> </w:t>
      </w:r>
      <w:r w:rsidR="006A2FE7">
        <w:t xml:space="preserve">across settings </w:t>
      </w:r>
      <w:r>
        <w:t xml:space="preserve">to document care coordination activities. Social </w:t>
      </w:r>
      <w:r w:rsidR="00545789">
        <w:t>N</w:t>
      </w:r>
      <w:r>
        <w:t xml:space="preserve">etwork </w:t>
      </w:r>
      <w:r w:rsidR="00545789">
        <w:t>A</w:t>
      </w:r>
      <w:r>
        <w:t xml:space="preserve">nalysis </w:t>
      </w:r>
      <w:del w:id="19" w:author="Ramnath, Anjana (MU-Student)" w:date="2018-10-18T13:57:00Z">
        <w:r w:rsidR="00545789" w:rsidDel="00E80E17">
          <w:delText xml:space="preserve">and Natural Language Processing </w:delText>
        </w:r>
      </w:del>
      <w:r w:rsidR="00545789">
        <w:t xml:space="preserve">is used </w:t>
      </w:r>
      <w:ins w:id="20" w:author="Ramnath, Anjana (MU-Student)" w:date="2018-10-18T13:57:00Z">
        <w:r w:rsidR="00E80E17">
          <w:t xml:space="preserve">here </w:t>
        </w:r>
      </w:ins>
      <w:r w:rsidR="00545789">
        <w:t>t</w:t>
      </w:r>
      <w:r>
        <w:t>o expose</w:t>
      </w:r>
      <w:r w:rsidR="00CA6C65">
        <w:t xml:space="preserve">, </w:t>
      </w:r>
      <w:r>
        <w:t xml:space="preserve">map </w:t>
      </w:r>
      <w:r w:rsidR="00CA6C65">
        <w:t xml:space="preserve"> and extract </w:t>
      </w:r>
      <w:r>
        <w:t xml:space="preserve">the communication between different users of </w:t>
      </w:r>
      <w:r w:rsidR="00CA6C65">
        <w:t>the EMR</w:t>
      </w:r>
      <w:r>
        <w:t xml:space="preserve">. </w:t>
      </w:r>
      <w:del w:id="21" w:author="Jenny Bossaller" w:date="2018-10-18T12:11:00Z">
        <w:r w:rsidDel="00E6658D">
          <w:delText>This research aims to describe communication practices across healthcare settings.</w:delText>
        </w:r>
      </w:del>
    </w:p>
    <w:sectPr w:rsidR="00577812" w:rsidSect="00FC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mnath, Anjana (MU-Student)">
    <w15:presenceInfo w15:providerId="Windows Live" w15:userId="173bac43-b1d5-41a3-ae03-d16e9be760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98"/>
    <w:rsid w:val="000013FC"/>
    <w:rsid w:val="000171CF"/>
    <w:rsid w:val="000C4398"/>
    <w:rsid w:val="00452E36"/>
    <w:rsid w:val="00545789"/>
    <w:rsid w:val="00577812"/>
    <w:rsid w:val="005B5408"/>
    <w:rsid w:val="00606528"/>
    <w:rsid w:val="006A2FE7"/>
    <w:rsid w:val="006A350B"/>
    <w:rsid w:val="007A5CBB"/>
    <w:rsid w:val="008562E8"/>
    <w:rsid w:val="00B44C5A"/>
    <w:rsid w:val="00CA6C65"/>
    <w:rsid w:val="00E6658D"/>
    <w:rsid w:val="00E66B63"/>
    <w:rsid w:val="00E80E17"/>
    <w:rsid w:val="00F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BFA5"/>
  <w15:chartTrackingRefBased/>
  <w15:docId w15:val="{6B8EE5A6-487F-BC41-8A3A-A2AD69F1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8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004C66-8F94-0746-BA73-A41E4767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Ramnath, Anjana (MU-Student)</dc:creator>
  <cp:keywords/>
  <dc:description/>
  <cp:lastModifiedBy>Ramnath, Anjana (MU-Student)</cp:lastModifiedBy>
  <cp:revision>4</cp:revision>
  <dcterms:created xsi:type="dcterms:W3CDTF">2018-10-18T17:12:00Z</dcterms:created>
  <dcterms:modified xsi:type="dcterms:W3CDTF">2018-10-18T22:27:00Z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47e225d7-370f-37b1-8aa5-ff42d34e9330</vt:lpwstr>
  </property>
  <property fmtid="{D5CDD505-2E9C-101B-9397-08002B2CF9AE}" pid="24" name="Mendeley Citation Style_1">
    <vt:lpwstr>http://www.zotero.org/styles/american-medical-association</vt:lpwstr>
  </property>
</Properties>
</file>